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3681" w:type="dxa"/>
        <w:tblLook w:val="04A0" w:firstRow="1" w:lastRow="0" w:firstColumn="1" w:lastColumn="0" w:noHBand="0" w:noVBand="1"/>
        <w:tblPrChange w:id="0" w:author="ASUS" w:date="2019-12-04T02:1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43"/>
        <w:gridCol w:w="1984"/>
        <w:gridCol w:w="1842"/>
        <w:tblGridChange w:id="1">
          <w:tblGrid>
            <w:gridCol w:w="3116"/>
            <w:gridCol w:w="3117"/>
            <w:gridCol w:w="3117"/>
          </w:tblGrid>
        </w:tblGridChange>
      </w:tblGrid>
      <w:tr w:rsidR="00F907AE" w:rsidTr="005B6A81">
        <w:tc>
          <w:tcPr>
            <w:tcW w:w="1843" w:type="dxa"/>
            <w:tcPrChange w:id="2" w:author="ASUS" w:date="2019-12-04T02:18:00Z">
              <w:tcPr>
                <w:tcW w:w="3116" w:type="dxa"/>
              </w:tcPr>
            </w:tcPrChange>
          </w:tcPr>
          <w:p w:rsidR="00F907AE" w:rsidRPr="00F907AE" w:rsidRDefault="00F907AE" w:rsidP="00F907AE">
            <w:pPr>
              <w:jc w:val="center"/>
              <w:rPr>
                <w:b/>
              </w:rPr>
            </w:pPr>
            <w:bookmarkStart w:id="3" w:name="_GoBack"/>
            <w:bookmarkEnd w:id="3"/>
            <w:r>
              <w:rPr>
                <w:b/>
              </w:rPr>
              <w:t>FOLLOWERS</w:t>
            </w:r>
          </w:p>
        </w:tc>
        <w:tc>
          <w:tcPr>
            <w:tcW w:w="1984" w:type="dxa"/>
            <w:tcPrChange w:id="4" w:author="ASUS" w:date="2019-12-04T02:18:00Z">
              <w:tcPr>
                <w:tcW w:w="3117" w:type="dxa"/>
              </w:tcPr>
            </w:tcPrChange>
          </w:tcPr>
          <w:p w:rsidR="00F907AE" w:rsidRPr="00F907AE" w:rsidRDefault="00F907AE" w:rsidP="00F907AE">
            <w:pPr>
              <w:jc w:val="center"/>
              <w:rPr>
                <w:b/>
              </w:rPr>
            </w:pPr>
            <w:r>
              <w:rPr>
                <w:b/>
              </w:rPr>
              <w:t>ENGAGEMENT</w:t>
            </w:r>
          </w:p>
        </w:tc>
        <w:tc>
          <w:tcPr>
            <w:tcW w:w="1842" w:type="dxa"/>
            <w:tcPrChange w:id="5" w:author="ASUS" w:date="2019-12-04T02:18:00Z">
              <w:tcPr>
                <w:tcW w:w="3117" w:type="dxa"/>
              </w:tcPr>
            </w:tcPrChange>
          </w:tcPr>
          <w:p w:rsidR="00F907AE" w:rsidRPr="00F907AE" w:rsidRDefault="00F907AE" w:rsidP="00F907AE">
            <w:pPr>
              <w:jc w:val="center"/>
            </w:pPr>
            <w:r>
              <w:rPr>
                <w:b/>
              </w:rPr>
              <w:t>SCORE</w:t>
            </w:r>
          </w:p>
        </w:tc>
      </w:tr>
      <w:tr w:rsidR="00F907AE" w:rsidTr="005B6A81">
        <w:tc>
          <w:tcPr>
            <w:tcW w:w="1843" w:type="dxa"/>
            <w:tcPrChange w:id="6" w:author="ASUS" w:date="2019-12-04T02:18:00Z">
              <w:tcPr>
                <w:tcW w:w="3116" w:type="dxa"/>
              </w:tcPr>
            </w:tcPrChange>
          </w:tcPr>
          <w:p w:rsidR="00F907AE" w:rsidRDefault="00F907AE" w:rsidP="00F907AE">
            <w:pPr>
              <w:jc w:val="center"/>
            </w:pPr>
            <w:r>
              <w:t>Many</w:t>
            </w:r>
          </w:p>
        </w:tc>
        <w:tc>
          <w:tcPr>
            <w:tcW w:w="1984" w:type="dxa"/>
            <w:tcPrChange w:id="7" w:author="ASUS" w:date="2019-12-04T02:18:00Z">
              <w:tcPr>
                <w:tcW w:w="3117" w:type="dxa"/>
              </w:tcPr>
            </w:tcPrChange>
          </w:tcPr>
          <w:p w:rsidR="00F907AE" w:rsidRDefault="00F907AE" w:rsidP="00F907AE">
            <w:pPr>
              <w:jc w:val="center"/>
            </w:pPr>
            <w:r>
              <w:t>Good</w:t>
            </w:r>
          </w:p>
        </w:tc>
        <w:tc>
          <w:tcPr>
            <w:tcW w:w="1842" w:type="dxa"/>
            <w:shd w:val="clear" w:color="auto" w:fill="A8D08D" w:themeFill="accent6" w:themeFillTint="99"/>
            <w:tcPrChange w:id="8" w:author="ASUS" w:date="2019-12-04T02:18:00Z">
              <w:tcPr>
                <w:tcW w:w="3117" w:type="dxa"/>
              </w:tcPr>
            </w:tcPrChange>
          </w:tcPr>
          <w:p w:rsidR="00F907AE" w:rsidRDefault="00F907AE" w:rsidP="00F907AE">
            <w:pPr>
              <w:jc w:val="center"/>
            </w:pPr>
            <w:r>
              <w:t>Accepted</w:t>
            </w:r>
          </w:p>
        </w:tc>
      </w:tr>
      <w:tr w:rsidR="00F907AE" w:rsidTr="005B6A81">
        <w:tc>
          <w:tcPr>
            <w:tcW w:w="1843" w:type="dxa"/>
            <w:tcPrChange w:id="9" w:author="ASUS" w:date="2019-12-04T02:18:00Z">
              <w:tcPr>
                <w:tcW w:w="3116" w:type="dxa"/>
              </w:tcPr>
            </w:tcPrChange>
          </w:tcPr>
          <w:p w:rsidR="00F907AE" w:rsidRDefault="00F907AE" w:rsidP="00F907AE">
            <w:pPr>
              <w:jc w:val="center"/>
            </w:pPr>
            <w:r>
              <w:t>Many</w:t>
            </w:r>
          </w:p>
        </w:tc>
        <w:tc>
          <w:tcPr>
            <w:tcW w:w="1984" w:type="dxa"/>
            <w:tcPrChange w:id="10" w:author="ASUS" w:date="2019-12-04T02:18:00Z">
              <w:tcPr>
                <w:tcW w:w="3117" w:type="dxa"/>
              </w:tcPr>
            </w:tcPrChange>
          </w:tcPr>
          <w:p w:rsidR="00F907AE" w:rsidRDefault="00F907AE" w:rsidP="00F907AE">
            <w:pPr>
              <w:jc w:val="center"/>
            </w:pPr>
            <w:r>
              <w:t>Average</w:t>
            </w:r>
          </w:p>
        </w:tc>
        <w:tc>
          <w:tcPr>
            <w:tcW w:w="1842" w:type="dxa"/>
            <w:shd w:val="clear" w:color="auto" w:fill="A8D08D" w:themeFill="accent6" w:themeFillTint="99"/>
            <w:tcPrChange w:id="11" w:author="ASUS" w:date="2019-12-04T02:18:00Z">
              <w:tcPr>
                <w:tcW w:w="3117" w:type="dxa"/>
              </w:tcPr>
            </w:tcPrChange>
          </w:tcPr>
          <w:p w:rsidR="00F907AE" w:rsidRDefault="00F907AE">
            <w:pPr>
              <w:jc w:val="center"/>
              <w:pPrChange w:id="12" w:author="ASUS" w:date="2019-11-29T13:45:00Z">
                <w:pPr/>
              </w:pPrChange>
            </w:pPr>
            <w:ins w:id="13" w:author="ASUS" w:date="2019-11-29T13:45:00Z">
              <w:r>
                <w:t>Accepted</w:t>
              </w:r>
            </w:ins>
          </w:p>
        </w:tc>
      </w:tr>
      <w:tr w:rsidR="00F907AE" w:rsidTr="005B6A81">
        <w:tc>
          <w:tcPr>
            <w:tcW w:w="1843" w:type="dxa"/>
            <w:tcPrChange w:id="14" w:author="ASUS" w:date="2019-12-04T02:18:00Z">
              <w:tcPr>
                <w:tcW w:w="3116" w:type="dxa"/>
              </w:tcPr>
            </w:tcPrChange>
          </w:tcPr>
          <w:p w:rsidR="00F907AE" w:rsidRDefault="00F907AE" w:rsidP="00F907AE">
            <w:pPr>
              <w:jc w:val="center"/>
            </w:pPr>
            <w:r>
              <w:t>Many</w:t>
            </w:r>
          </w:p>
        </w:tc>
        <w:tc>
          <w:tcPr>
            <w:tcW w:w="1984" w:type="dxa"/>
            <w:tcPrChange w:id="15" w:author="ASUS" w:date="2019-12-04T02:18:00Z">
              <w:tcPr>
                <w:tcW w:w="3117" w:type="dxa"/>
              </w:tcPr>
            </w:tcPrChange>
          </w:tcPr>
          <w:p w:rsidR="00F907AE" w:rsidRDefault="00F907AE" w:rsidP="00F907AE">
            <w:pPr>
              <w:jc w:val="center"/>
            </w:pPr>
            <w:r>
              <w:t>Poor</w:t>
            </w:r>
          </w:p>
        </w:tc>
        <w:tc>
          <w:tcPr>
            <w:tcW w:w="1842" w:type="dxa"/>
            <w:shd w:val="clear" w:color="auto" w:fill="E7E6E6" w:themeFill="background2"/>
            <w:tcPrChange w:id="16" w:author="ASUS" w:date="2019-12-04T02:18:00Z">
              <w:tcPr>
                <w:tcW w:w="3117" w:type="dxa"/>
              </w:tcPr>
            </w:tcPrChange>
          </w:tcPr>
          <w:p w:rsidR="00F907AE" w:rsidRDefault="00F907AE">
            <w:pPr>
              <w:jc w:val="center"/>
              <w:pPrChange w:id="17" w:author="ASUS" w:date="2019-11-29T13:46:00Z">
                <w:pPr/>
              </w:pPrChange>
            </w:pPr>
            <w:ins w:id="18" w:author="ASUS" w:date="2019-11-29T13:46:00Z">
              <w:r>
                <w:t>Considered</w:t>
              </w:r>
            </w:ins>
          </w:p>
        </w:tc>
      </w:tr>
      <w:tr w:rsidR="00F907AE" w:rsidTr="005B6A81">
        <w:tc>
          <w:tcPr>
            <w:tcW w:w="1843" w:type="dxa"/>
            <w:tcPrChange w:id="19" w:author="ASUS" w:date="2019-12-04T02:18:00Z">
              <w:tcPr>
                <w:tcW w:w="3116" w:type="dxa"/>
              </w:tcPr>
            </w:tcPrChange>
          </w:tcPr>
          <w:p w:rsidR="00F907AE" w:rsidRDefault="00F907AE" w:rsidP="00F907AE">
            <w:pPr>
              <w:jc w:val="center"/>
            </w:pPr>
            <w:r>
              <w:t>Medium</w:t>
            </w:r>
          </w:p>
        </w:tc>
        <w:tc>
          <w:tcPr>
            <w:tcW w:w="1984" w:type="dxa"/>
            <w:tcPrChange w:id="20" w:author="ASUS" w:date="2019-12-04T02:18:00Z">
              <w:tcPr>
                <w:tcW w:w="3117" w:type="dxa"/>
              </w:tcPr>
            </w:tcPrChange>
          </w:tcPr>
          <w:p w:rsidR="00F907AE" w:rsidRDefault="00F907AE" w:rsidP="00F907AE">
            <w:pPr>
              <w:jc w:val="center"/>
            </w:pPr>
            <w:r>
              <w:t>Good</w:t>
            </w:r>
          </w:p>
        </w:tc>
        <w:tc>
          <w:tcPr>
            <w:tcW w:w="1842" w:type="dxa"/>
            <w:shd w:val="clear" w:color="auto" w:fill="A8D08D" w:themeFill="accent6" w:themeFillTint="99"/>
            <w:tcPrChange w:id="21" w:author="ASUS" w:date="2019-12-04T02:18:00Z">
              <w:tcPr>
                <w:tcW w:w="3117" w:type="dxa"/>
              </w:tcPr>
            </w:tcPrChange>
          </w:tcPr>
          <w:p w:rsidR="00F907AE" w:rsidRDefault="00F907AE">
            <w:pPr>
              <w:jc w:val="center"/>
              <w:pPrChange w:id="22" w:author="ASUS" w:date="2019-11-29T13:46:00Z">
                <w:pPr/>
              </w:pPrChange>
            </w:pPr>
            <w:ins w:id="23" w:author="ASUS" w:date="2019-11-29T13:46:00Z">
              <w:r>
                <w:t>Accepted</w:t>
              </w:r>
            </w:ins>
          </w:p>
        </w:tc>
      </w:tr>
      <w:tr w:rsidR="00F907AE" w:rsidTr="005B6A81">
        <w:tc>
          <w:tcPr>
            <w:tcW w:w="1843" w:type="dxa"/>
            <w:tcPrChange w:id="24" w:author="ASUS" w:date="2019-12-04T02:18:00Z">
              <w:tcPr>
                <w:tcW w:w="3116" w:type="dxa"/>
              </w:tcPr>
            </w:tcPrChange>
          </w:tcPr>
          <w:p w:rsidR="00F907AE" w:rsidRDefault="00F907AE" w:rsidP="00F907AE">
            <w:pPr>
              <w:jc w:val="center"/>
            </w:pPr>
            <w:r>
              <w:t>Medium</w:t>
            </w:r>
          </w:p>
        </w:tc>
        <w:tc>
          <w:tcPr>
            <w:tcW w:w="1984" w:type="dxa"/>
            <w:tcPrChange w:id="25" w:author="ASUS" w:date="2019-12-04T02:18:00Z">
              <w:tcPr>
                <w:tcW w:w="3117" w:type="dxa"/>
              </w:tcPr>
            </w:tcPrChange>
          </w:tcPr>
          <w:p w:rsidR="00F907AE" w:rsidRDefault="00F907AE" w:rsidP="00F907AE">
            <w:pPr>
              <w:jc w:val="center"/>
            </w:pPr>
            <w:r>
              <w:t>Average</w:t>
            </w:r>
          </w:p>
        </w:tc>
        <w:tc>
          <w:tcPr>
            <w:tcW w:w="1842" w:type="dxa"/>
            <w:shd w:val="clear" w:color="auto" w:fill="E7E6E6" w:themeFill="background2"/>
            <w:tcPrChange w:id="26" w:author="ASUS" w:date="2019-12-04T02:18:00Z">
              <w:tcPr>
                <w:tcW w:w="3117" w:type="dxa"/>
              </w:tcPr>
            </w:tcPrChange>
          </w:tcPr>
          <w:p w:rsidR="00F907AE" w:rsidRDefault="00F907AE">
            <w:pPr>
              <w:jc w:val="center"/>
              <w:pPrChange w:id="27" w:author="ASUS" w:date="2019-11-29T13:46:00Z">
                <w:pPr/>
              </w:pPrChange>
            </w:pPr>
            <w:ins w:id="28" w:author="ASUS" w:date="2019-11-29T13:46:00Z">
              <w:r>
                <w:t>Considered</w:t>
              </w:r>
            </w:ins>
          </w:p>
        </w:tc>
      </w:tr>
      <w:tr w:rsidR="00F907AE" w:rsidTr="005B6A81">
        <w:tc>
          <w:tcPr>
            <w:tcW w:w="1843" w:type="dxa"/>
            <w:tcPrChange w:id="29" w:author="ASUS" w:date="2019-12-04T02:18:00Z">
              <w:tcPr>
                <w:tcW w:w="3116" w:type="dxa"/>
              </w:tcPr>
            </w:tcPrChange>
          </w:tcPr>
          <w:p w:rsidR="00F907AE" w:rsidRDefault="00F907AE" w:rsidP="00F907AE">
            <w:pPr>
              <w:jc w:val="center"/>
            </w:pPr>
            <w:r>
              <w:t>Medium</w:t>
            </w:r>
          </w:p>
        </w:tc>
        <w:tc>
          <w:tcPr>
            <w:tcW w:w="1984" w:type="dxa"/>
            <w:tcPrChange w:id="30" w:author="ASUS" w:date="2019-12-04T02:18:00Z">
              <w:tcPr>
                <w:tcW w:w="3117" w:type="dxa"/>
              </w:tcPr>
            </w:tcPrChange>
          </w:tcPr>
          <w:p w:rsidR="00F907AE" w:rsidRDefault="00F907AE" w:rsidP="00F907AE">
            <w:pPr>
              <w:jc w:val="center"/>
            </w:pPr>
            <w:r>
              <w:t>Poor</w:t>
            </w:r>
          </w:p>
        </w:tc>
        <w:tc>
          <w:tcPr>
            <w:tcW w:w="1842" w:type="dxa"/>
            <w:shd w:val="clear" w:color="auto" w:fill="F4B083" w:themeFill="accent2" w:themeFillTint="99"/>
            <w:tcPrChange w:id="31" w:author="ASUS" w:date="2019-12-04T02:18:00Z">
              <w:tcPr>
                <w:tcW w:w="3117" w:type="dxa"/>
              </w:tcPr>
            </w:tcPrChange>
          </w:tcPr>
          <w:p w:rsidR="00F907AE" w:rsidRDefault="00F907AE">
            <w:pPr>
              <w:jc w:val="center"/>
              <w:pPrChange w:id="32" w:author="ASUS" w:date="2019-11-29T13:45:00Z">
                <w:pPr/>
              </w:pPrChange>
            </w:pPr>
            <w:ins w:id="33" w:author="ASUS" w:date="2019-11-29T13:45:00Z">
              <w:r>
                <w:t>Rejected</w:t>
              </w:r>
            </w:ins>
          </w:p>
        </w:tc>
      </w:tr>
      <w:tr w:rsidR="00F907AE" w:rsidTr="005B6A81">
        <w:tc>
          <w:tcPr>
            <w:tcW w:w="1843" w:type="dxa"/>
            <w:tcPrChange w:id="34" w:author="ASUS" w:date="2019-12-04T02:18:00Z">
              <w:tcPr>
                <w:tcW w:w="3116" w:type="dxa"/>
              </w:tcPr>
            </w:tcPrChange>
          </w:tcPr>
          <w:p w:rsidR="00F907AE" w:rsidRDefault="00F907AE" w:rsidP="00F907AE">
            <w:pPr>
              <w:jc w:val="center"/>
            </w:pPr>
            <w:r>
              <w:t>Few</w:t>
            </w:r>
          </w:p>
        </w:tc>
        <w:tc>
          <w:tcPr>
            <w:tcW w:w="1984" w:type="dxa"/>
            <w:tcPrChange w:id="35" w:author="ASUS" w:date="2019-12-04T02:18:00Z">
              <w:tcPr>
                <w:tcW w:w="3117" w:type="dxa"/>
              </w:tcPr>
            </w:tcPrChange>
          </w:tcPr>
          <w:p w:rsidR="00F907AE" w:rsidRDefault="00F907AE" w:rsidP="00F907AE">
            <w:pPr>
              <w:jc w:val="center"/>
            </w:pPr>
            <w:r>
              <w:t>Good</w:t>
            </w:r>
          </w:p>
        </w:tc>
        <w:tc>
          <w:tcPr>
            <w:tcW w:w="1842" w:type="dxa"/>
            <w:shd w:val="clear" w:color="auto" w:fill="E7E6E6" w:themeFill="background2"/>
            <w:tcPrChange w:id="36" w:author="ASUS" w:date="2019-12-04T02:18:00Z">
              <w:tcPr>
                <w:tcW w:w="3117" w:type="dxa"/>
              </w:tcPr>
            </w:tcPrChange>
          </w:tcPr>
          <w:p w:rsidR="00F907AE" w:rsidRDefault="00F907AE">
            <w:pPr>
              <w:jc w:val="center"/>
              <w:pPrChange w:id="37" w:author="ASUS" w:date="2019-11-29T13:45:00Z">
                <w:pPr/>
              </w:pPrChange>
            </w:pPr>
            <w:ins w:id="38" w:author="ASUS" w:date="2019-11-29T13:45:00Z">
              <w:r>
                <w:t>Considered</w:t>
              </w:r>
            </w:ins>
          </w:p>
        </w:tc>
      </w:tr>
      <w:tr w:rsidR="00F907AE" w:rsidTr="005B6A81">
        <w:tc>
          <w:tcPr>
            <w:tcW w:w="1843" w:type="dxa"/>
            <w:tcPrChange w:id="39" w:author="ASUS" w:date="2019-12-04T02:18:00Z">
              <w:tcPr>
                <w:tcW w:w="3116" w:type="dxa"/>
              </w:tcPr>
            </w:tcPrChange>
          </w:tcPr>
          <w:p w:rsidR="00F907AE" w:rsidRDefault="00F907AE" w:rsidP="00F907AE">
            <w:pPr>
              <w:jc w:val="center"/>
            </w:pPr>
            <w:r>
              <w:t>Few</w:t>
            </w:r>
          </w:p>
        </w:tc>
        <w:tc>
          <w:tcPr>
            <w:tcW w:w="1984" w:type="dxa"/>
            <w:tcPrChange w:id="40" w:author="ASUS" w:date="2019-12-04T02:18:00Z">
              <w:tcPr>
                <w:tcW w:w="3117" w:type="dxa"/>
              </w:tcPr>
            </w:tcPrChange>
          </w:tcPr>
          <w:p w:rsidR="00F907AE" w:rsidRDefault="00F907AE" w:rsidP="00F907AE">
            <w:pPr>
              <w:jc w:val="center"/>
            </w:pPr>
            <w:r>
              <w:t>Average</w:t>
            </w:r>
          </w:p>
        </w:tc>
        <w:tc>
          <w:tcPr>
            <w:tcW w:w="1842" w:type="dxa"/>
            <w:shd w:val="clear" w:color="auto" w:fill="F4B083" w:themeFill="accent2" w:themeFillTint="99"/>
            <w:tcPrChange w:id="41" w:author="ASUS" w:date="2019-12-04T02:18:00Z">
              <w:tcPr>
                <w:tcW w:w="3117" w:type="dxa"/>
              </w:tcPr>
            </w:tcPrChange>
          </w:tcPr>
          <w:p w:rsidR="00F907AE" w:rsidRDefault="00F907AE" w:rsidP="00F907AE">
            <w:pPr>
              <w:jc w:val="center"/>
            </w:pPr>
            <w:r>
              <w:t>Rejected</w:t>
            </w:r>
          </w:p>
        </w:tc>
      </w:tr>
      <w:tr w:rsidR="00F907AE" w:rsidTr="005B6A81">
        <w:tc>
          <w:tcPr>
            <w:tcW w:w="1843" w:type="dxa"/>
            <w:tcPrChange w:id="42" w:author="ASUS" w:date="2019-12-04T02:18:00Z">
              <w:tcPr>
                <w:tcW w:w="3116" w:type="dxa"/>
              </w:tcPr>
            </w:tcPrChange>
          </w:tcPr>
          <w:p w:rsidR="00F907AE" w:rsidRDefault="00F907AE" w:rsidP="00F907AE">
            <w:pPr>
              <w:jc w:val="center"/>
            </w:pPr>
            <w:r>
              <w:t>Few</w:t>
            </w:r>
          </w:p>
        </w:tc>
        <w:tc>
          <w:tcPr>
            <w:tcW w:w="1984" w:type="dxa"/>
            <w:tcPrChange w:id="43" w:author="ASUS" w:date="2019-12-04T02:18:00Z">
              <w:tcPr>
                <w:tcW w:w="3117" w:type="dxa"/>
              </w:tcPr>
            </w:tcPrChange>
          </w:tcPr>
          <w:p w:rsidR="00F907AE" w:rsidRDefault="00F907AE" w:rsidP="00F907AE">
            <w:pPr>
              <w:jc w:val="center"/>
            </w:pPr>
            <w:r>
              <w:t>Poor</w:t>
            </w:r>
          </w:p>
        </w:tc>
        <w:tc>
          <w:tcPr>
            <w:tcW w:w="1842" w:type="dxa"/>
            <w:shd w:val="clear" w:color="auto" w:fill="F4B083" w:themeFill="accent2" w:themeFillTint="99"/>
            <w:tcPrChange w:id="44" w:author="ASUS" w:date="2019-12-04T02:18:00Z">
              <w:tcPr>
                <w:tcW w:w="3117" w:type="dxa"/>
              </w:tcPr>
            </w:tcPrChange>
          </w:tcPr>
          <w:p w:rsidR="00F907AE" w:rsidRDefault="00F907AE">
            <w:pPr>
              <w:jc w:val="center"/>
              <w:pPrChange w:id="45" w:author="ASUS" w:date="2019-11-29T13:45:00Z">
                <w:pPr/>
              </w:pPrChange>
            </w:pPr>
            <w:ins w:id="46" w:author="ASUS" w:date="2019-11-29T13:45:00Z">
              <w:r>
                <w:t>Rejected</w:t>
              </w:r>
            </w:ins>
          </w:p>
        </w:tc>
      </w:tr>
    </w:tbl>
    <w:p w:rsidR="002173B4" w:rsidRDefault="005B6A81"/>
    <w:sectPr w:rsidR="0021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AE"/>
    <w:rsid w:val="003458A3"/>
    <w:rsid w:val="00371996"/>
    <w:rsid w:val="005B6A81"/>
    <w:rsid w:val="006939FF"/>
    <w:rsid w:val="00836AEF"/>
    <w:rsid w:val="00D63A0C"/>
    <w:rsid w:val="00F907AE"/>
    <w:rsid w:val="00F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B457D-0093-4B9D-8566-8DB4FA5F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2019-11-29T06:42:00Z</dcterms:created>
  <dcterms:modified xsi:type="dcterms:W3CDTF">2019-12-03T19:18:00Z</dcterms:modified>
</cp:coreProperties>
</file>